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AF19" w14:textId="77777777" w:rsidR="00CE37E1" w:rsidRDefault="00EC58F9" w:rsidP="00770710">
      <w:pPr>
        <w:pStyle w:val="Title"/>
        <w:spacing w:after="0"/>
      </w:pPr>
      <w:r>
        <w:t>10LIT - Task 1; Section 2 Writing</w:t>
      </w:r>
    </w:p>
    <w:p w14:paraId="188C3990" w14:textId="77777777" w:rsidR="00CE37E1" w:rsidRDefault="00EC58F9" w:rsidP="00770710">
      <w:pPr>
        <w:pStyle w:val="FirstParagraph"/>
        <w:spacing w:after="0"/>
      </w:pPr>
      <w:r>
        <w:t>2022-06-25 12:54</w:t>
      </w:r>
    </w:p>
    <w:p w14:paraId="5688F6F1" w14:textId="77777777" w:rsidR="00CE37E1" w:rsidRDefault="00EC58F9" w:rsidP="00770710">
      <w:pPr>
        <w:pStyle w:val="BodyText"/>
        <w:spacing w:after="0"/>
      </w:pPr>
      <w:r>
        <w:t>Tags: #task #🌱</w:t>
      </w:r>
    </w:p>
    <w:p w14:paraId="5F766D24" w14:textId="77777777" w:rsidR="00CE37E1" w:rsidRDefault="00EC58F9" w:rsidP="00770710">
      <w:pPr>
        <w:pStyle w:val="BodyText"/>
        <w:spacing w:after="0"/>
      </w:pPr>
      <w:r>
        <w:t>Tags: 10LIT</w:t>
      </w:r>
    </w:p>
    <w:p w14:paraId="5D45E601" w14:textId="77777777" w:rsidR="00CE37E1" w:rsidRDefault="00EC58F9" w:rsidP="00770710">
      <w:pPr>
        <w:pStyle w:val="Heading1"/>
      </w:pPr>
      <w:bookmarkStart w:id="0" w:name="lit---task-1-section-2-writing"/>
      <w:r>
        <w:t>10LIT - Task 1; Section 2 Writing</w:t>
      </w:r>
    </w:p>
    <w:p w14:paraId="0866814E" w14:textId="045947DA" w:rsidR="00770710" w:rsidDel="005B66C2" w:rsidRDefault="00770710" w:rsidP="00770710">
      <w:pPr>
        <w:pStyle w:val="NormalWeb"/>
        <w:spacing w:before="0" w:beforeAutospacing="0" w:after="0" w:afterAutospacing="0"/>
        <w:rPr>
          <w:del w:id="1" w:author="CHOE Christian" w:date="2022-06-28T08:47:00Z"/>
          <w:color w:val="0E101A"/>
        </w:rPr>
      </w:pPr>
      <w:r>
        <w:rPr>
          <w:color w:val="0E101A"/>
        </w:rPr>
        <w:t xml:space="preserve">Black drops of rain fell from dark, foreboding clouds as they rolled in, plunging the town into great darkness; plants mourning the sun. Chimneys exhaled smoke, </w:t>
      </w:r>
      <w:proofErr w:type="gramStart"/>
      <w:r>
        <w:rPr>
          <w:color w:val="0E101A"/>
        </w:rPr>
        <w:t>mixing</w:t>
      </w:r>
      <w:proofErr w:type="gramEnd"/>
      <w:r>
        <w:rPr>
          <w:color w:val="0E101A"/>
        </w:rPr>
        <w:t xml:space="preserve"> and blending into the </w:t>
      </w:r>
      <w:del w:id="2" w:author="CHOE Christian" w:date="2022-06-27T21:59:00Z">
        <w:r w:rsidDel="00340905">
          <w:rPr>
            <w:strike/>
            <w:color w:val="0E101A"/>
          </w:rPr>
          <w:delText>clouds</w:delText>
        </w:r>
        <w:r w:rsidDel="00340905">
          <w:rPr>
            <w:color w:val="0E101A"/>
          </w:rPr>
          <w:delText> </w:delText>
        </w:r>
      </w:del>
      <w:ins w:id="3" w:author="CHOE Christian" w:date="2022-06-27T21:59:00Z">
        <w:r w:rsidR="00340905">
          <w:rPr>
            <w:color w:val="0E101A"/>
          </w:rPr>
          <w:t>chilling air </w:t>
        </w:r>
      </w:ins>
      <w:r>
        <w:rPr>
          <w:color w:val="0E101A"/>
        </w:rPr>
        <w:t>as</w:t>
      </w:r>
      <w:ins w:id="4" w:author="CHOE Christian" w:date="2022-06-27T21:59:00Z">
        <w:r w:rsidR="008A6BCE">
          <w:rPr>
            <w:color w:val="0E101A"/>
          </w:rPr>
          <w:t xml:space="preserve"> it</w:t>
        </w:r>
      </w:ins>
      <w:del w:id="5" w:author="CHOE Christian" w:date="2022-06-27T21:59:00Z">
        <w:r w:rsidDel="008A6BCE">
          <w:rPr>
            <w:color w:val="0E101A"/>
          </w:rPr>
          <w:delText xml:space="preserve"> they</w:delText>
        </w:r>
      </w:del>
      <w:r>
        <w:rPr>
          <w:color w:val="0E101A"/>
        </w:rPr>
        <w:t xml:space="preserve"> drifted up, allowing the occasional dying ember to float out, only to be smitten by a volley of heavy, large droplets</w:t>
      </w:r>
      <w:ins w:id="6" w:author="CHOE Christian" w:date="2022-06-28T08:48:00Z">
        <w:r w:rsidR="005B66C2">
          <w:rPr>
            <w:color w:val="0E101A"/>
          </w:rPr>
          <w:t>, which in turn, flowed into th</w:t>
        </w:r>
      </w:ins>
      <w:del w:id="7" w:author="CHOE Christian" w:date="2022-06-28T08:48:00Z">
        <w:r w:rsidDel="005B66C2">
          <w:rPr>
            <w:color w:val="0E101A"/>
          </w:rPr>
          <w:delText>.</w:delText>
        </w:r>
      </w:del>
    </w:p>
    <w:p w14:paraId="6153D4CA" w14:textId="50AF9A21" w:rsidR="006543F8" w:rsidDel="005B66C2" w:rsidRDefault="006543F8" w:rsidP="00770710">
      <w:pPr>
        <w:pStyle w:val="NormalWeb"/>
        <w:spacing w:before="0" w:beforeAutospacing="0" w:after="0" w:afterAutospacing="0"/>
        <w:rPr>
          <w:del w:id="8" w:author="CHOE Christian" w:date="2022-06-28T08:48:00Z"/>
          <w:color w:val="0E101A"/>
        </w:rPr>
      </w:pPr>
      <w:ins w:id="9" w:author="CHOE Christian" w:date="2022-06-28T08:16:00Z">
        <w:r>
          <w:rPr>
            <w:color w:val="0E101A"/>
          </w:rPr>
          <w:t>e nearby river,</w:t>
        </w:r>
      </w:ins>
      <w:ins w:id="10" w:author="CHOE Christian" w:date="2022-06-28T08:19:00Z">
        <w:r>
          <w:rPr>
            <w:color w:val="0E101A"/>
          </w:rPr>
          <w:t xml:space="preserve"> now matte black due to industrial </w:t>
        </w:r>
      </w:ins>
      <w:ins w:id="11" w:author="CHOE Christian" w:date="2022-06-28T08:30:00Z">
        <w:r w:rsidR="00A50C45">
          <w:rPr>
            <w:color w:val="0E101A"/>
          </w:rPr>
          <w:t>by-product</w:t>
        </w:r>
      </w:ins>
      <w:ins w:id="12" w:author="CHOE Christian" w:date="2022-06-28T08:48:00Z">
        <w:r w:rsidR="005B66C2">
          <w:rPr>
            <w:color w:val="0E101A"/>
          </w:rPr>
          <w:t xml:space="preserve">, </w:t>
        </w:r>
      </w:ins>
    </w:p>
    <w:p w14:paraId="5F7B5531" w14:textId="6F64B690" w:rsidR="00770710" w:rsidRDefault="00770710" w:rsidP="00770710">
      <w:pPr>
        <w:pStyle w:val="NormalWeb"/>
        <w:spacing w:before="0" w:beforeAutospacing="0" w:after="0" w:afterAutospacing="0"/>
        <w:rPr>
          <w:color w:val="0E101A"/>
        </w:rPr>
      </w:pPr>
      <w:del w:id="13" w:author="CHOE Christian" w:date="2022-06-28T08:48:00Z">
        <w:r w:rsidDel="005B66C2">
          <w:rPr>
            <w:color w:val="0E101A"/>
          </w:rPr>
          <w:delText xml:space="preserve">It was dark, the nearby river, which many had depended on, due to years of ash and smoke, </w:delText>
        </w:r>
      </w:del>
      <w:r>
        <w:rPr>
          <w:color w:val="0E101A"/>
        </w:rPr>
        <w:t>rendering it impossible to drink; parched workers had to resort to cheaper alcohol over water</w:t>
      </w:r>
      <w:ins w:id="14" w:author="CHOE Christian" w:date="2022-06-28T09:15:00Z">
        <w:r w:rsidR="00BF1D78">
          <w:rPr>
            <w:color w:val="0E101A"/>
          </w:rPr>
          <w:t xml:space="preserve"> as </w:t>
        </w:r>
      </w:ins>
      <w:del w:id="15" w:author="CHOE Christian" w:date="2022-06-28T08:54:00Z">
        <w:r w:rsidDel="009B44C0">
          <w:rPr>
            <w:color w:val="0E101A"/>
          </w:rPr>
          <w:delText xml:space="preserve"> as i</w:delText>
        </w:r>
      </w:del>
      <w:ins w:id="16" w:author="CHOE Christian" w:date="2022-06-28T09:15:00Z">
        <w:r w:rsidR="00BF1D78">
          <w:rPr>
            <w:color w:val="0E101A"/>
          </w:rPr>
          <w:t>i</w:t>
        </w:r>
      </w:ins>
      <w:r>
        <w:rPr>
          <w:color w:val="0E101A"/>
        </w:rPr>
        <w:t>njuries bec</w:t>
      </w:r>
      <w:ins w:id="17" w:author="CHOE Christian" w:date="2022-06-28T09:10:00Z">
        <w:r w:rsidR="00287102">
          <w:rPr>
            <w:color w:val="0E101A"/>
          </w:rPr>
          <w:t>oming</w:t>
        </w:r>
      </w:ins>
      <w:del w:id="18" w:author="CHOE Christian" w:date="2022-06-28T09:10:00Z">
        <w:r w:rsidDel="00287102">
          <w:rPr>
            <w:color w:val="0E101A"/>
          </w:rPr>
          <w:delText>ame</w:delText>
        </w:r>
      </w:del>
      <w:r>
        <w:rPr>
          <w:color w:val="0E101A"/>
        </w:rPr>
        <w:t xml:space="preserve"> more common. </w:t>
      </w:r>
      <w:ins w:id="19" w:author="CHOE Christian" w:date="2022-06-28T09:15:00Z">
        <w:r w:rsidR="00BF1D78">
          <w:rPr>
            <w:color w:val="0E101A"/>
          </w:rPr>
          <w:t>It had becoming unfruitful, t</w:t>
        </w:r>
      </w:ins>
      <w:ins w:id="20" w:author="CHOE Christian" w:date="2022-06-28T09:10:00Z">
        <w:r w:rsidR="00287102">
          <w:rPr>
            <w:color w:val="0E101A"/>
          </w:rPr>
          <w:t xml:space="preserve">he trees in the </w:t>
        </w:r>
      </w:ins>
      <w:ins w:id="21" w:author="CHOE Christian" w:date="2022-06-28T09:16:00Z">
        <w:r w:rsidR="00BF1D78">
          <w:rPr>
            <w:color w:val="0E101A"/>
          </w:rPr>
          <w:t xml:space="preserve">bordering </w:t>
        </w:r>
      </w:ins>
      <w:ins w:id="22" w:author="CHOE Christian" w:date="2022-06-28T09:10:00Z">
        <w:r w:rsidR="00287102">
          <w:rPr>
            <w:color w:val="0E101A"/>
          </w:rPr>
          <w:t xml:space="preserve">forest </w:t>
        </w:r>
      </w:ins>
      <w:del w:id="23" w:author="CHOE Christian" w:date="2022-06-28T09:10:00Z">
        <w:r w:rsidDel="00287102">
          <w:rPr>
            <w:color w:val="0E101A"/>
          </w:rPr>
          <w:delText>It was dark, in the forest</w:delText>
        </w:r>
      </w:del>
      <w:ins w:id="24" w:author="CHOE Christian" w:date="2022-06-28T09:10:00Z">
        <w:r w:rsidR="00287102">
          <w:rPr>
            <w:color w:val="0E101A"/>
          </w:rPr>
          <w:t xml:space="preserve">was covered in </w:t>
        </w:r>
      </w:ins>
      <w:del w:id="25" w:author="CHOE Christian" w:date="2022-06-28T09:10:00Z">
        <w:r w:rsidDel="00287102">
          <w:rPr>
            <w:color w:val="0E101A"/>
          </w:rPr>
          <w:delText xml:space="preserve">, as soot </w:delText>
        </w:r>
      </w:del>
      <w:ins w:id="26" w:author="CHOE Christian" w:date="2022-06-28T09:10:00Z">
        <w:r w:rsidR="00287102">
          <w:rPr>
            <w:color w:val="0E101A"/>
          </w:rPr>
          <w:t xml:space="preserve">soot </w:t>
        </w:r>
      </w:ins>
      <w:r>
        <w:rPr>
          <w:color w:val="0E101A"/>
        </w:rPr>
        <w:t>from the factories</w:t>
      </w:r>
      <w:ins w:id="27" w:author="CHOE Christian" w:date="2022-06-28T09:11:00Z">
        <w:r w:rsidR="00287102">
          <w:rPr>
            <w:color w:val="0E101A"/>
          </w:rPr>
          <w:t xml:space="preserve">, suffocating them, as they slowly wilted away. The ground, </w:t>
        </w:r>
      </w:ins>
      <w:ins w:id="28" w:author="CHOE Christian" w:date="2022-06-28T09:14:00Z">
        <w:r w:rsidR="00287102">
          <w:rPr>
            <w:color w:val="0E101A"/>
          </w:rPr>
          <w:t>dark and dead, the years without sunlight starving all the on</w:t>
        </w:r>
      </w:ins>
      <w:ins w:id="29" w:author="CHOE Christian" w:date="2022-06-28T09:15:00Z">
        <w:r w:rsidR="00287102">
          <w:rPr>
            <w:color w:val="0E101A"/>
          </w:rPr>
          <w:t>ce verdant grass</w:t>
        </w:r>
      </w:ins>
      <w:del w:id="30" w:author="CHOE Christian" w:date="2022-06-28T09:10:00Z">
        <w:r w:rsidDel="00287102">
          <w:rPr>
            <w:color w:val="0E101A"/>
          </w:rPr>
          <w:delText xml:space="preserve"> covered the trees</w:delText>
        </w:r>
      </w:del>
      <w:del w:id="31" w:author="CHOE Christian" w:date="2022-06-28T09:11:00Z">
        <w:r w:rsidDel="00287102">
          <w:rPr>
            <w:color w:val="0E101A"/>
          </w:rPr>
          <w:delText>, suffocating them</w:delText>
        </w:r>
      </w:del>
      <w:r>
        <w:rPr>
          <w:color w:val="0E101A"/>
        </w:rPr>
        <w:t>.</w:t>
      </w:r>
      <w:del w:id="32" w:author="CHOE Christian" w:date="2022-06-28T09:15:00Z">
        <w:r w:rsidDel="00287102">
          <w:rPr>
            <w:color w:val="0E101A"/>
          </w:rPr>
          <w:delText xml:space="preserve"> It was dark, the ground, years of little sunlight starving all once verdant grass.</w:delText>
        </w:r>
      </w:del>
    </w:p>
    <w:p w14:paraId="50CCF70E" w14:textId="77777777" w:rsidR="00770710" w:rsidRDefault="00770710" w:rsidP="00770710">
      <w:pPr>
        <w:pStyle w:val="NormalWeb"/>
        <w:spacing w:before="0" w:beforeAutospacing="0" w:after="0" w:afterAutospacing="0"/>
        <w:rPr>
          <w:color w:val="0E101A"/>
        </w:rPr>
      </w:pPr>
    </w:p>
    <w:p w14:paraId="19801A0F" w14:textId="55C2346E" w:rsidR="00770710" w:rsidRDefault="00BF1D78" w:rsidP="00770710">
      <w:pPr>
        <w:pStyle w:val="NormalWeb"/>
        <w:spacing w:before="0" w:beforeAutospacing="0" w:after="0" w:afterAutospacing="0"/>
        <w:rPr>
          <w:color w:val="0E101A"/>
        </w:rPr>
      </w:pPr>
      <w:ins w:id="33" w:author="CHOE Christian" w:date="2022-06-28T09:18:00Z">
        <w:r>
          <w:rPr>
            <w:color w:val="0E101A"/>
          </w:rPr>
          <w:t xml:space="preserve">The city, however, </w:t>
        </w:r>
      </w:ins>
      <w:ins w:id="34" w:author="CHOE Christian" w:date="2022-06-28T09:36:00Z">
        <w:r w:rsidR="00C11D0C">
          <w:rPr>
            <w:color w:val="0E101A"/>
          </w:rPr>
          <w:t>thrived,</w:t>
        </w:r>
      </w:ins>
      <w:ins w:id="35" w:author="CHOE Christian" w:date="2022-06-28T09:19:00Z">
        <w:r>
          <w:rPr>
            <w:color w:val="0E101A"/>
          </w:rPr>
          <w:t xml:space="preserve"> growing</w:t>
        </w:r>
      </w:ins>
      <w:ins w:id="36" w:author="CHOE Christian" w:date="2022-06-28T09:35:00Z">
        <w:r w:rsidR="00C11D0C">
          <w:rPr>
            <w:color w:val="0E101A"/>
          </w:rPr>
          <w:t xml:space="preserve"> across the land,</w:t>
        </w:r>
      </w:ins>
      <w:ins w:id="37" w:author="CHOE Christian" w:date="2022-06-28T09:36:00Z">
        <w:r w:rsidR="00C11D0C">
          <w:rPr>
            <w:color w:val="0E101A"/>
          </w:rPr>
          <w:t xml:space="preserve"> a tumour spreading its tendrils out for more resources. Roads grow; within them,</w:t>
        </w:r>
      </w:ins>
      <w:ins w:id="38" w:author="CHOE Christian" w:date="2022-06-28T09:19:00Z">
        <w:r>
          <w:rPr>
            <w:color w:val="0E101A"/>
          </w:rPr>
          <w:t xml:space="preserve"> </w:t>
        </w:r>
      </w:ins>
      <w:del w:id="39" w:author="CHOE Christian" w:date="2022-06-28T09:18:00Z">
        <w:r w:rsidR="00770710" w:rsidDel="00BF1D78">
          <w:rPr>
            <w:color w:val="0E101A"/>
          </w:rPr>
          <w:delText>H</w:delText>
        </w:r>
      </w:del>
      <w:ins w:id="40" w:author="CHOE Christian" w:date="2022-06-28T09:18:00Z">
        <w:r>
          <w:rPr>
            <w:color w:val="0E101A"/>
          </w:rPr>
          <w:t>h</w:t>
        </w:r>
      </w:ins>
      <w:r w:rsidR="00770710">
        <w:rPr>
          <w:color w:val="0E101A"/>
        </w:rPr>
        <w:t xml:space="preserve">orses and dogs became amorphous beasts as they melded into the shadows. Along with the foot passengers, they became a congealed mass, moving rhythmically, completely apathetic towards the unfavourable weather. The river of unidentifiable masses flowed around corners, through intersections, and into buildings, all going somewhere. There </w:t>
      </w:r>
      <w:del w:id="41" w:author="CHOE Christian" w:date="2022-06-28T09:49:00Z">
        <w:r w:rsidR="00770710" w:rsidDel="00EB524E">
          <w:rPr>
            <w:color w:val="0E101A"/>
          </w:rPr>
          <w:delText xml:space="preserve">was </w:delText>
        </w:r>
      </w:del>
      <w:ins w:id="42" w:author="CHOE Christian" w:date="2022-06-28T09:49:00Z">
        <w:r w:rsidR="00EB524E">
          <w:rPr>
            <w:color w:val="0E101A"/>
          </w:rPr>
          <w:t xml:space="preserve">is </w:t>
        </w:r>
      </w:ins>
      <w:r w:rsidR="00770710">
        <w:rPr>
          <w:color w:val="0E101A"/>
        </w:rPr>
        <w:t xml:space="preserve">conversation, </w:t>
      </w:r>
      <w:ins w:id="43" w:author="CHOE Christian" w:date="2022-06-28T09:51:00Z">
        <w:r w:rsidR="00EB524E">
          <w:rPr>
            <w:color w:val="0E101A"/>
          </w:rPr>
          <w:t xml:space="preserve">there is </w:t>
        </w:r>
      </w:ins>
      <w:r w:rsidR="00770710">
        <w:rPr>
          <w:color w:val="0E101A"/>
        </w:rPr>
        <w:t xml:space="preserve">barking, </w:t>
      </w:r>
      <w:ins w:id="44" w:author="CHOE Christian" w:date="2022-06-28T09:51:00Z">
        <w:r w:rsidR="00EB524E">
          <w:rPr>
            <w:color w:val="0E101A"/>
          </w:rPr>
          <w:t xml:space="preserve">there is </w:t>
        </w:r>
      </w:ins>
      <w:r w:rsidR="00770710">
        <w:rPr>
          <w:color w:val="0E101A"/>
        </w:rPr>
        <w:t>neighing, but it was all eclipsed by the synchronous clanging of iron picks on the hard, cold, rock ground, reverberating throughout the town</w:t>
      </w:r>
      <w:ins w:id="45" w:author="CHOE Christian" w:date="2022-06-28T09:52:00Z">
        <w:r w:rsidR="00EB524E">
          <w:rPr>
            <w:color w:val="0E101A"/>
          </w:rPr>
          <w:t>, miners l</w:t>
        </w:r>
      </w:ins>
      <w:del w:id="46" w:author="CHOE Christian" w:date="2022-06-28T09:52:00Z">
        <w:r w:rsidR="00770710" w:rsidDel="00EB524E">
          <w:rPr>
            <w:color w:val="0E101A"/>
          </w:rPr>
          <w:delText>.</w:delText>
        </w:r>
      </w:del>
      <w:ins w:id="47" w:author="CHOE Christian" w:date="2022-06-28T09:51:00Z">
        <w:r w:rsidR="00EB524E">
          <w:rPr>
            <w:color w:val="0E101A"/>
          </w:rPr>
          <w:t>ook</w:t>
        </w:r>
      </w:ins>
      <w:ins w:id="48" w:author="CHOE Christian" w:date="2022-06-28T09:52:00Z">
        <w:r w:rsidR="00EB524E">
          <w:rPr>
            <w:color w:val="0E101A"/>
          </w:rPr>
          <w:t xml:space="preserve">ing </w:t>
        </w:r>
      </w:ins>
      <w:ins w:id="49" w:author="CHOE Christian" w:date="2022-06-28T09:51:00Z">
        <w:r w:rsidR="00EB524E">
          <w:rPr>
            <w:color w:val="0E101A"/>
          </w:rPr>
          <w:t>for one thing</w:t>
        </w:r>
      </w:ins>
      <w:ins w:id="50" w:author="CHOE Christian" w:date="2022-06-28T09:52:00Z">
        <w:r w:rsidR="00EB524E">
          <w:rPr>
            <w:color w:val="0E101A"/>
          </w:rPr>
          <w:t>:</w:t>
        </w:r>
      </w:ins>
      <w:ins w:id="51" w:author="CHOE Christian" w:date="2022-06-28T09:51:00Z">
        <w:r w:rsidR="00EB524E">
          <w:rPr>
            <w:color w:val="0E101A"/>
          </w:rPr>
          <w:t xml:space="preserve"> </w:t>
        </w:r>
      </w:ins>
      <w:ins w:id="52" w:author="CHOE Christian" w:date="2022-06-28T09:52:00Z">
        <w:r w:rsidR="00EB524E">
          <w:rPr>
            <w:color w:val="0E101A"/>
          </w:rPr>
          <w:t>c</w:t>
        </w:r>
      </w:ins>
      <w:ins w:id="53" w:author="CHOE Christian" w:date="2022-06-28T09:51:00Z">
        <w:r w:rsidR="00EB524E">
          <w:rPr>
            <w:color w:val="0E101A"/>
          </w:rPr>
          <w:t xml:space="preserve">oal, the lifeblood of the </w:t>
        </w:r>
      </w:ins>
      <w:ins w:id="54" w:author="CHOE Christian" w:date="2022-06-28T09:52:00Z">
        <w:r w:rsidR="00EB524E">
          <w:rPr>
            <w:color w:val="0E101A"/>
          </w:rPr>
          <w:t>city.</w:t>
        </w:r>
      </w:ins>
    </w:p>
    <w:p w14:paraId="35293F61" w14:textId="77777777" w:rsidR="00770710" w:rsidRDefault="00770710" w:rsidP="00770710">
      <w:pPr>
        <w:pStyle w:val="NormalWeb"/>
        <w:spacing w:before="0" w:beforeAutospacing="0" w:after="0" w:afterAutospacing="0"/>
        <w:rPr>
          <w:color w:val="0E101A"/>
        </w:rPr>
      </w:pPr>
    </w:p>
    <w:p w14:paraId="62748272" w14:textId="1A413427" w:rsidR="00770710" w:rsidRDefault="00EB524E" w:rsidP="00770710">
      <w:pPr>
        <w:pStyle w:val="NormalWeb"/>
        <w:spacing w:before="0" w:beforeAutospacing="0" w:after="0" w:afterAutospacing="0"/>
        <w:rPr>
          <w:ins w:id="55" w:author="CHOE Christian" w:date="2022-06-28T10:28:00Z"/>
          <w:color w:val="0E101A"/>
        </w:rPr>
      </w:pPr>
      <w:ins w:id="56" w:author="CHOE Christian" w:date="2022-06-28T09:53:00Z">
        <w:r>
          <w:rPr>
            <w:color w:val="0E101A"/>
          </w:rPr>
          <w:t xml:space="preserve">The chiming of the bell echoes down the narrow, claustrophobic hallways of the mine, signifying the end of their </w:t>
        </w:r>
      </w:ins>
      <w:ins w:id="57" w:author="CHOE Christian" w:date="2022-06-28T09:56:00Z">
        <w:r w:rsidR="00164B3B">
          <w:rPr>
            <w:color w:val="0E101A"/>
          </w:rPr>
          <w:t>workday</w:t>
        </w:r>
      </w:ins>
      <w:ins w:id="58" w:author="CHOE Christian" w:date="2022-06-28T09:53:00Z">
        <w:r>
          <w:rPr>
            <w:color w:val="0E101A"/>
          </w:rPr>
          <w:t xml:space="preserve">. </w:t>
        </w:r>
      </w:ins>
      <w:r w:rsidR="00770710">
        <w:rPr>
          <w:color w:val="0E101A"/>
        </w:rPr>
        <w:t>A wave of down-trodden, demoralised miners flowed out of the coal mines</w:t>
      </w:r>
      <w:ins w:id="59" w:author="CHOE Christian" w:date="2022-06-28T09:54:00Z">
        <w:r w:rsidRPr="00EB524E">
          <w:rPr>
            <w:color w:val="0E101A"/>
          </w:rPr>
          <w:t xml:space="preserve"> </w:t>
        </w:r>
        <w:r>
          <w:rPr>
            <w:color w:val="0E101A"/>
          </w:rPr>
          <w:t xml:space="preserve">covered in mud and sweat and </w:t>
        </w:r>
      </w:ins>
      <w:ins w:id="60" w:author="CHOE Christian" w:date="2022-06-28T09:56:00Z">
        <w:r w:rsidR="00164B3B">
          <w:rPr>
            <w:color w:val="0E101A"/>
          </w:rPr>
          <w:t>soot</w:t>
        </w:r>
      </w:ins>
      <w:ins w:id="61" w:author="CHOE Christian" w:date="2022-06-28T10:10:00Z">
        <w:r w:rsidR="007D3374">
          <w:rPr>
            <w:color w:val="0E101A"/>
          </w:rPr>
          <w:t xml:space="preserve">, </w:t>
        </w:r>
      </w:ins>
      <w:ins w:id="62" w:author="CHOE Christian" w:date="2022-06-28T09:54:00Z">
        <w:r>
          <w:rPr>
            <w:color w:val="0E101A"/>
          </w:rPr>
          <w:t>carrying the scent of brimstone along with them</w:t>
        </w:r>
        <w:r w:rsidR="00164B3B">
          <w:rPr>
            <w:color w:val="0E101A"/>
          </w:rPr>
          <w:t>.</w:t>
        </w:r>
      </w:ins>
      <w:ins w:id="63" w:author="CHOE Christian" w:date="2022-06-28T09:53:00Z">
        <w:r>
          <w:rPr>
            <w:color w:val="0E101A"/>
          </w:rPr>
          <w:t xml:space="preserve"> </w:t>
        </w:r>
      </w:ins>
      <w:ins w:id="64" w:author="CHOE Christian" w:date="2022-06-28T09:54:00Z">
        <w:r w:rsidR="00164B3B">
          <w:rPr>
            <w:color w:val="0E101A"/>
          </w:rPr>
          <w:t xml:space="preserve">They would </w:t>
        </w:r>
      </w:ins>
      <w:ins w:id="65" w:author="CHOE Christian" w:date="2022-06-28T09:53:00Z">
        <w:r>
          <w:rPr>
            <w:color w:val="0E101A"/>
          </w:rPr>
          <w:t xml:space="preserve">meet </w:t>
        </w:r>
      </w:ins>
      <w:ins w:id="66" w:author="CHOE Christian" w:date="2022-06-28T09:54:00Z">
        <w:r>
          <w:rPr>
            <w:color w:val="0E101A"/>
          </w:rPr>
          <w:t>officers from the coal company, who would hand out their monthly pays</w:t>
        </w:r>
      </w:ins>
      <w:ins w:id="67" w:author="CHOE Christian" w:date="2022-06-28T09:55:00Z">
        <w:r w:rsidR="00164B3B">
          <w:rPr>
            <w:color w:val="0E101A"/>
          </w:rPr>
          <w:t xml:space="preserve">, before </w:t>
        </w:r>
      </w:ins>
      <w:del w:id="68" w:author="CHOE Christian" w:date="2022-06-28T09:53:00Z">
        <w:r w:rsidR="00770710" w:rsidDel="00EB524E">
          <w:rPr>
            <w:color w:val="0E101A"/>
          </w:rPr>
          <w:delText xml:space="preserve"> as their shifts ended</w:delText>
        </w:r>
      </w:del>
      <w:del w:id="69" w:author="CHOE Christian" w:date="2022-06-28T09:54:00Z">
        <w:r w:rsidR="00770710" w:rsidDel="00EB524E">
          <w:rPr>
            <w:color w:val="0E101A"/>
          </w:rPr>
          <w:delText>,</w:delText>
        </w:r>
      </w:del>
      <w:del w:id="70" w:author="CHOE Christian" w:date="2022-06-28T09:55:00Z">
        <w:r w:rsidR="00770710" w:rsidDel="00164B3B">
          <w:rPr>
            <w:color w:val="0E101A"/>
          </w:rPr>
          <w:delText xml:space="preserve"> </w:delText>
        </w:r>
      </w:del>
      <w:del w:id="71" w:author="CHOE Christian" w:date="2022-06-28T09:54:00Z">
        <w:r w:rsidR="00770710" w:rsidDel="00EB524E">
          <w:rPr>
            <w:color w:val="0E101A"/>
          </w:rPr>
          <w:delText>covered in mud and sweat and soot, and carrying the scent of brimstone along with them</w:delText>
        </w:r>
      </w:del>
      <w:del w:id="72" w:author="CHOE Christian" w:date="2022-06-28T09:55:00Z">
        <w:r w:rsidR="00770710" w:rsidDel="00164B3B">
          <w:rPr>
            <w:color w:val="0E101A"/>
          </w:rPr>
          <w:delText xml:space="preserve">, </w:delText>
        </w:r>
      </w:del>
      <w:r w:rsidR="00770710">
        <w:rPr>
          <w:color w:val="0E101A"/>
        </w:rPr>
        <w:t>dispersing into the crowd. Walking along with them was Stanley Conrad</w:t>
      </w:r>
      <w:ins w:id="73" w:author="CHOE Christian" w:date="2022-06-28T09:55:00Z">
        <w:r w:rsidR="00164B3B">
          <w:rPr>
            <w:color w:val="0E101A"/>
          </w:rPr>
          <w:t>, counting the</w:t>
        </w:r>
      </w:ins>
      <w:ins w:id="74" w:author="CHOE Christian" w:date="2022-06-28T09:56:00Z">
        <w:r w:rsidR="00164B3B">
          <w:rPr>
            <w:color w:val="0E101A"/>
          </w:rPr>
          <w:t xml:space="preserve"> little money that he received</w:t>
        </w:r>
      </w:ins>
      <w:ins w:id="75" w:author="CHOE Christian" w:date="2022-06-28T10:28:00Z">
        <w:r w:rsidR="00BE1250">
          <w:rPr>
            <w:color w:val="0E101A"/>
          </w:rPr>
          <w:t>, noticing that he was underpaid, but uncomplaining, fearing the possible loss of his job</w:t>
        </w:r>
      </w:ins>
      <w:ins w:id="76" w:author="CHOE Christian" w:date="2022-06-28T09:56:00Z">
        <w:r w:rsidR="00164B3B">
          <w:rPr>
            <w:color w:val="0E101A"/>
          </w:rPr>
          <w:t>.</w:t>
        </w:r>
      </w:ins>
      <w:del w:id="77" w:author="CHOE Christian" w:date="2022-06-28T09:56:00Z">
        <w:r w:rsidR="00770710" w:rsidDel="00164B3B">
          <w:rPr>
            <w:color w:val="0E101A"/>
          </w:rPr>
          <w:delText>.</w:delText>
        </w:r>
      </w:del>
    </w:p>
    <w:p w14:paraId="527A793C" w14:textId="69405A75" w:rsidR="00BE1250" w:rsidRDefault="00BE1250" w:rsidP="00770710">
      <w:pPr>
        <w:pStyle w:val="NormalWeb"/>
        <w:spacing w:before="0" w:beforeAutospacing="0" w:after="0" w:afterAutospacing="0"/>
        <w:rPr>
          <w:ins w:id="78" w:author="CHOE Christian" w:date="2022-06-28T10:28:00Z"/>
          <w:color w:val="0E101A"/>
        </w:rPr>
      </w:pPr>
    </w:p>
    <w:p w14:paraId="64DB3143" w14:textId="69042E38" w:rsidR="00BE1250" w:rsidDel="0084518D" w:rsidRDefault="00BE1250" w:rsidP="00770710">
      <w:pPr>
        <w:pStyle w:val="NormalWeb"/>
        <w:spacing w:before="0" w:beforeAutospacing="0" w:after="0" w:afterAutospacing="0"/>
        <w:rPr>
          <w:del w:id="79" w:author="CHOE Christian" w:date="2022-06-28T10:44:00Z"/>
          <w:color w:val="0E101A"/>
        </w:rPr>
      </w:pPr>
      <w:ins w:id="80" w:author="CHOE Christian" w:date="2022-06-28T10:28:00Z">
        <w:r>
          <w:rPr>
            <w:color w:val="0E101A"/>
          </w:rPr>
          <w:t xml:space="preserve">This made him </w:t>
        </w:r>
      </w:ins>
      <w:ins w:id="81" w:author="CHOE Christian" w:date="2022-06-28T10:29:00Z">
        <w:r>
          <w:rPr>
            <w:color w:val="0E101A"/>
          </w:rPr>
          <w:t>one of the company’s best workers</w:t>
        </w:r>
      </w:ins>
      <w:ins w:id="82" w:author="CHOE Christian" w:date="2022-06-28T10:42:00Z">
        <w:r w:rsidR="0084518D">
          <w:rPr>
            <w:color w:val="0E101A"/>
          </w:rPr>
          <w:t>:</w:t>
        </w:r>
      </w:ins>
      <w:ins w:id="83" w:author="CHOE Christian" w:date="2022-06-28T10:29:00Z">
        <w:r>
          <w:rPr>
            <w:color w:val="0E101A"/>
          </w:rPr>
          <w:t xml:space="preserve"> unquestioning, diligent, desperate</w:t>
        </w:r>
      </w:ins>
      <w:ins w:id="84" w:author="CHOE Christian" w:date="2022-06-28T10:43:00Z">
        <w:r w:rsidR="0084518D">
          <w:rPr>
            <w:color w:val="0E101A"/>
          </w:rPr>
          <w:t>,</w:t>
        </w:r>
      </w:ins>
      <w:ins w:id="85" w:author="CHOE Christian" w:date="2022-06-28T10:42:00Z">
        <w:r w:rsidR="0084518D">
          <w:rPr>
            <w:color w:val="0E101A"/>
          </w:rPr>
          <w:t xml:space="preserve"> afraid.</w:t>
        </w:r>
      </w:ins>
      <w:ins w:id="86" w:author="CHOE Christian" w:date="2022-06-28T10:43:00Z">
        <w:r w:rsidR="0084518D">
          <w:rPr>
            <w:color w:val="0E101A"/>
          </w:rPr>
          <w:t xml:space="preserve"> Unable to secure a more thriving career and perpetually working. </w:t>
        </w:r>
      </w:ins>
    </w:p>
    <w:p w14:paraId="37C8115C" w14:textId="7A5BB498" w:rsidR="00770710" w:rsidDel="0084518D" w:rsidRDefault="00770710" w:rsidP="00770710">
      <w:pPr>
        <w:pStyle w:val="NormalWeb"/>
        <w:spacing w:before="0" w:beforeAutospacing="0" w:after="0" w:afterAutospacing="0"/>
        <w:rPr>
          <w:del w:id="87" w:author="CHOE Christian" w:date="2022-06-28T10:44:00Z"/>
          <w:color w:val="0E101A"/>
        </w:rPr>
      </w:pPr>
    </w:p>
    <w:p w14:paraId="2ABD36D1" w14:textId="033B201C" w:rsidR="00770710" w:rsidRDefault="00770710" w:rsidP="00770710">
      <w:pPr>
        <w:pStyle w:val="NormalWeb"/>
        <w:spacing w:before="0" w:beforeAutospacing="0" w:after="0" w:afterAutospacing="0"/>
        <w:rPr>
          <w:color w:val="0E101A"/>
        </w:rPr>
      </w:pPr>
      <w:del w:id="88" w:author="CHOE Christian" w:date="2022-06-28T10:44:00Z">
        <w:r w:rsidDel="0084518D">
          <w:rPr>
            <w:color w:val="0E101A"/>
          </w:rPr>
          <w:delText xml:space="preserve">Stanley was not very different from anyone else in the town, his uniqueness lay in the fact that there was nothing unique about him. He was a fine worker, possibly the best there was - unquestioning, diligent, desperate; unable to secure a more thriving career. </w:delText>
        </w:r>
      </w:del>
      <w:r>
        <w:rPr>
          <w:color w:val="0E101A"/>
        </w:rPr>
        <w:t>Walking along the dark streets,</w:t>
      </w:r>
      <w:ins w:id="89" w:author="CHOE Christian" w:date="2022-06-28T10:45:00Z">
        <w:r w:rsidR="006A0BFF">
          <w:rPr>
            <w:color w:val="0E101A"/>
          </w:rPr>
          <w:t xml:space="preserve"> he winced as sharp stones caught is </w:t>
        </w:r>
      </w:ins>
      <w:del w:id="90" w:author="CHOE Christian" w:date="2022-06-28T10:45:00Z">
        <w:r w:rsidDel="006A0BFF">
          <w:rPr>
            <w:color w:val="0E101A"/>
          </w:rPr>
          <w:delText xml:space="preserve"> </w:delText>
        </w:r>
      </w:del>
      <w:r>
        <w:rPr>
          <w:color w:val="0E101A"/>
        </w:rPr>
        <w:t>his broken leather soles</w:t>
      </w:r>
      <w:ins w:id="91" w:author="CHOE Christian" w:date="2022-06-28T10:45:00Z">
        <w:r w:rsidR="006A0BFF">
          <w:rPr>
            <w:color w:val="0E101A"/>
          </w:rPr>
          <w:t xml:space="preserve"> dug into his s</w:t>
        </w:r>
      </w:ins>
      <w:ins w:id="92" w:author="CHOE Christian" w:date="2022-06-28T10:46:00Z">
        <w:r w:rsidR="006A0BFF">
          <w:rPr>
            <w:color w:val="0E101A"/>
          </w:rPr>
          <w:t xml:space="preserve">kin, his shoes providing no protection. </w:t>
        </w:r>
      </w:ins>
      <w:ins w:id="93" w:author="CHOE Christian" w:date="2022-06-28T13:16:00Z">
        <w:r w:rsidR="00CD5334">
          <w:rPr>
            <w:color w:val="0E101A"/>
          </w:rPr>
          <w:t xml:space="preserve">A cold gust goes past him, his tattered jeans providing no warmth, and his old jacket, </w:t>
        </w:r>
      </w:ins>
      <w:ins w:id="94" w:author="CHOE Christian" w:date="2022-06-28T13:17:00Z">
        <w:r w:rsidR="00CD5334">
          <w:rPr>
            <w:color w:val="0E101A"/>
          </w:rPr>
          <w:t xml:space="preserve">drenched and blackened by the rain. </w:t>
        </w:r>
      </w:ins>
      <w:del w:id="95" w:author="CHOE Christian" w:date="2022-06-28T10:46:00Z">
        <w:r w:rsidDel="006A0BFF">
          <w:rPr>
            <w:color w:val="0E101A"/>
          </w:rPr>
          <w:delText xml:space="preserve"> tapping softly; h</w:delText>
        </w:r>
      </w:del>
      <w:ins w:id="96" w:author="CHOE Christian" w:date="2022-06-28T10:46:00Z">
        <w:r w:rsidR="006A0BFF">
          <w:rPr>
            <w:color w:val="0E101A"/>
          </w:rPr>
          <w:t>H</w:t>
        </w:r>
      </w:ins>
      <w:r>
        <w:rPr>
          <w:color w:val="0E101A"/>
        </w:rPr>
        <w:t xml:space="preserve">e peered into the glass windows of shops on either side, knowing that he would be unable to purchase any of the vanities that he found within. </w:t>
      </w:r>
      <w:ins w:id="97" w:author="CHOE Christian" w:date="2022-06-28T10:55:00Z">
        <w:r w:rsidR="00BA01F3">
          <w:rPr>
            <w:color w:val="0E101A"/>
          </w:rPr>
          <w:t>However, he knew he was fortunate, having seen b</w:t>
        </w:r>
      </w:ins>
      <w:ins w:id="98" w:author="CHOE Christian" w:date="2022-06-28T10:46:00Z">
        <w:r w:rsidR="006A0BFF">
          <w:rPr>
            <w:color w:val="0E101A"/>
          </w:rPr>
          <w:t xml:space="preserve">eggars and </w:t>
        </w:r>
      </w:ins>
      <w:ins w:id="99" w:author="CHOE Christian" w:date="2022-06-28T10:47:00Z">
        <w:r w:rsidR="006A0BFF" w:rsidRPr="006A0BFF">
          <w:rPr>
            <w:color w:val="0E101A"/>
          </w:rPr>
          <w:t>vagrant</w:t>
        </w:r>
        <w:r w:rsidR="006A0BFF">
          <w:rPr>
            <w:color w:val="0E101A"/>
          </w:rPr>
          <w:t xml:space="preserve">s lie in </w:t>
        </w:r>
      </w:ins>
      <w:ins w:id="100" w:author="CHOE Christian" w:date="2022-06-28T10:55:00Z">
        <w:r w:rsidR="00BA01F3">
          <w:rPr>
            <w:color w:val="0E101A"/>
          </w:rPr>
          <w:t>little alleys</w:t>
        </w:r>
      </w:ins>
      <w:ins w:id="101" w:author="CHOE Christian" w:date="2022-06-28T10:52:00Z">
        <w:r w:rsidR="009164D3">
          <w:rPr>
            <w:color w:val="0E101A"/>
          </w:rPr>
          <w:t>, half</w:t>
        </w:r>
      </w:ins>
      <w:ins w:id="102" w:author="CHOE Christian" w:date="2022-06-28T10:53:00Z">
        <w:r w:rsidR="009164D3">
          <w:rPr>
            <w:color w:val="0E101A"/>
          </w:rPr>
          <w:t xml:space="preserve"> </w:t>
        </w:r>
        <w:r w:rsidR="009164D3">
          <w:rPr>
            <w:color w:val="0E101A"/>
          </w:rPr>
          <w:lastRenderedPageBreak/>
          <w:t>asleep</w:t>
        </w:r>
      </w:ins>
      <w:ins w:id="103" w:author="CHOE Christian" w:date="2022-06-28T10:56:00Z">
        <w:r w:rsidR="00BA01F3">
          <w:rPr>
            <w:color w:val="0E101A"/>
          </w:rPr>
          <w:t>.</w:t>
        </w:r>
      </w:ins>
      <w:ins w:id="104" w:author="CHOE Christian" w:date="2022-06-28T10:47:00Z">
        <w:r w:rsidR="006A0BFF" w:rsidRPr="006A0BFF">
          <w:rPr>
            <w:color w:val="0E101A"/>
          </w:rPr>
          <w:t xml:space="preserve"> </w:t>
        </w:r>
      </w:ins>
      <w:del w:id="105" w:author="CHOE Christian" w:date="2022-06-28T10:56:00Z">
        <w:r w:rsidDel="00BA01F3">
          <w:rPr>
            <w:color w:val="0E101A"/>
          </w:rPr>
          <w:delText xml:space="preserve">Clutching </w:delText>
        </w:r>
      </w:del>
      <w:ins w:id="106" w:author="CHOE Christian" w:date="2022-06-28T10:56:00Z">
        <w:r w:rsidR="00BA01F3">
          <w:rPr>
            <w:color w:val="0E101A"/>
          </w:rPr>
          <w:t xml:space="preserve">Having shoved </w:t>
        </w:r>
      </w:ins>
      <w:r>
        <w:rPr>
          <w:color w:val="0E101A"/>
        </w:rPr>
        <w:t xml:space="preserve">his pay for </w:t>
      </w:r>
      <w:del w:id="107" w:author="CHOE Christian" w:date="2022-06-28T10:56:00Z">
        <w:r w:rsidDel="00BA01F3">
          <w:rPr>
            <w:color w:val="0E101A"/>
          </w:rPr>
          <w:delText xml:space="preserve">today </w:delText>
        </w:r>
      </w:del>
      <w:ins w:id="108" w:author="CHOE Christian" w:date="2022-06-28T10:56:00Z">
        <w:r w:rsidR="00BA01F3">
          <w:rPr>
            <w:color w:val="0E101A"/>
          </w:rPr>
          <w:t xml:space="preserve">the month </w:t>
        </w:r>
      </w:ins>
      <w:r>
        <w:rPr>
          <w:color w:val="0E101A"/>
        </w:rPr>
        <w:t>in</w:t>
      </w:r>
      <w:ins w:id="109" w:author="CHOE Christian" w:date="2022-06-28T10:56:00Z">
        <w:r w:rsidR="00BA01F3">
          <w:rPr>
            <w:color w:val="0E101A"/>
          </w:rPr>
          <w:t>to his pocket</w:t>
        </w:r>
      </w:ins>
      <w:del w:id="110" w:author="CHOE Christian" w:date="2022-06-28T10:56:00Z">
        <w:r w:rsidDel="00BA01F3">
          <w:rPr>
            <w:color w:val="0E101A"/>
          </w:rPr>
          <w:delText xml:space="preserve"> his hand</w:delText>
        </w:r>
      </w:del>
      <w:r>
        <w:rPr>
          <w:color w:val="0E101A"/>
        </w:rPr>
        <w:t xml:space="preserve">, he </w:t>
      </w:r>
      <w:del w:id="111" w:author="CHOE Christian" w:date="2022-06-28T10:56:00Z">
        <w:r w:rsidDel="00BA01F3">
          <w:rPr>
            <w:color w:val="0E101A"/>
          </w:rPr>
          <w:delText xml:space="preserve">would </w:delText>
        </w:r>
      </w:del>
      <w:r>
        <w:rPr>
          <w:color w:val="0E101A"/>
        </w:rPr>
        <w:t>scurr</w:t>
      </w:r>
      <w:ins w:id="112" w:author="CHOE Christian" w:date="2022-06-28T10:56:00Z">
        <w:r w:rsidR="00BA01F3">
          <w:rPr>
            <w:color w:val="0E101A"/>
          </w:rPr>
          <w:t>ied</w:t>
        </w:r>
      </w:ins>
      <w:del w:id="113" w:author="CHOE Christian" w:date="2022-06-28T10:56:00Z">
        <w:r w:rsidDel="00BA01F3">
          <w:rPr>
            <w:color w:val="0E101A"/>
          </w:rPr>
          <w:delText>y</w:delText>
        </w:r>
      </w:del>
      <w:r>
        <w:rPr>
          <w:color w:val="0E101A"/>
        </w:rPr>
        <w:t xml:space="preserve"> home, as he had every other day, hoping that no trouble would befall him.</w:t>
      </w:r>
    </w:p>
    <w:p w14:paraId="15EC1F49" w14:textId="77777777" w:rsidR="00770710" w:rsidRDefault="00770710" w:rsidP="00770710">
      <w:pPr>
        <w:pStyle w:val="NormalWeb"/>
        <w:spacing w:before="0" w:beforeAutospacing="0" w:after="0" w:afterAutospacing="0"/>
        <w:rPr>
          <w:color w:val="0E101A"/>
        </w:rPr>
      </w:pPr>
    </w:p>
    <w:p w14:paraId="37ECBCE1" w14:textId="0DB9F06C" w:rsidR="00770710" w:rsidRDefault="00770710" w:rsidP="00770710">
      <w:pPr>
        <w:pStyle w:val="NormalWeb"/>
        <w:spacing w:before="0" w:beforeAutospacing="0" w:after="0" w:afterAutospacing="0"/>
        <w:rPr>
          <w:color w:val="0E101A"/>
        </w:rPr>
      </w:pPr>
      <w:r>
        <w:rPr>
          <w:color w:val="0E101A"/>
        </w:rPr>
        <w:t>Conrad had lived in this town, which would have no name, for his entire life, unable to escape the shackles of his family's debt. Despite his shortcomings, he had been able to have a family, which he worked desperately, day and night, to keep together. He was an optimistic man and went to work every day, believing that that day might be the day where he would strike gold and that everything would work out for him. He would have drunk away his problems along with his fellow miners, but he lacked the money to do so, as, despite being the most diligent miners in the town, he was never paid equally with his friends, forever keeping him and his family in debt.</w:t>
      </w:r>
    </w:p>
    <w:p w14:paraId="314905F9" w14:textId="77777777" w:rsidR="00770710" w:rsidRDefault="00770710" w:rsidP="00770710">
      <w:pPr>
        <w:pStyle w:val="NormalWeb"/>
        <w:spacing w:before="0" w:beforeAutospacing="0" w:after="0" w:afterAutospacing="0"/>
        <w:rPr>
          <w:color w:val="0E101A"/>
        </w:rPr>
      </w:pPr>
    </w:p>
    <w:p w14:paraId="1016CC1F" w14:textId="1E78E6C6" w:rsidR="00770710" w:rsidRDefault="00770710" w:rsidP="00770710">
      <w:pPr>
        <w:pStyle w:val="NormalWeb"/>
        <w:spacing w:before="0" w:beforeAutospacing="0" w:after="0" w:afterAutospacing="0"/>
        <w:rPr>
          <w:color w:val="0E101A"/>
        </w:rPr>
      </w:pPr>
      <w:r>
        <w:rPr>
          <w:color w:val="0E101A"/>
        </w:rPr>
        <w:t>Despite his efforts, trouble followed him everywhere. Last year, it was a storm. Last week, it was the disease. Tonight, he had the misfortune of meeting his boss, Sir William. Stanley had been slaving away in the mines when he was interrupted by a rather rotund man, who asked him who Stanley was. Stanley knew this man, his face plastered outside of the hellish hole that he mined. Sir William, manager of the town's mines.</w:t>
      </w:r>
    </w:p>
    <w:p w14:paraId="1F39F6B3" w14:textId="77777777" w:rsidR="00770710" w:rsidRDefault="00770710" w:rsidP="00770710">
      <w:pPr>
        <w:pStyle w:val="NormalWeb"/>
        <w:spacing w:before="0" w:beforeAutospacing="0" w:after="0" w:afterAutospacing="0"/>
        <w:rPr>
          <w:color w:val="0E101A"/>
        </w:rPr>
      </w:pPr>
    </w:p>
    <w:p w14:paraId="55A18692" w14:textId="77777777" w:rsidR="00770710" w:rsidRDefault="00770710" w:rsidP="00770710">
      <w:pPr>
        <w:pStyle w:val="NormalWeb"/>
        <w:spacing w:before="0" w:beforeAutospacing="0" w:after="0" w:afterAutospacing="0"/>
        <w:rPr>
          <w:color w:val="0E101A"/>
        </w:rPr>
      </w:pPr>
      <w:r>
        <w:rPr>
          <w:color w:val="0E101A"/>
        </w:rPr>
        <w:t xml:space="preserve">Sir William was not as dull as he looked, he noticed everything, the nervous fidgeting with the pick, the broken </w:t>
      </w:r>
      <w:proofErr w:type="gramStart"/>
      <w:r>
        <w:rPr>
          <w:color w:val="0E101A"/>
        </w:rPr>
        <w:t>shoes</w:t>
      </w:r>
      <w:proofErr w:type="gramEnd"/>
      <w:r>
        <w:rPr>
          <w:color w:val="0E101A"/>
        </w:rPr>
        <w:t xml:space="preserve"> and his ripped pants, but what caught his attention most was the glint of desperation in Stanley's eyes. When it came time to pay his workers, he had removed 3 pence from Stanley's name; he received no retaliation.</w:t>
      </w:r>
    </w:p>
    <w:bookmarkEnd w:id="0"/>
    <w:p w14:paraId="6F119935" w14:textId="527FB599" w:rsidR="00CE37E1" w:rsidRDefault="00CE37E1" w:rsidP="00770710">
      <w:pPr>
        <w:pStyle w:val="FirstParagraph"/>
        <w:spacing w:after="0"/>
      </w:pPr>
    </w:p>
    <w:sectPr w:rsidR="00CE37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85F01" w14:textId="77777777" w:rsidR="007D1CB8" w:rsidRDefault="007D1CB8">
      <w:pPr>
        <w:spacing w:after="0"/>
      </w:pPr>
      <w:r>
        <w:separator/>
      </w:r>
    </w:p>
  </w:endnote>
  <w:endnote w:type="continuationSeparator" w:id="0">
    <w:p w14:paraId="78D722E5" w14:textId="77777777" w:rsidR="007D1CB8" w:rsidRDefault="007D1C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A9343" w14:textId="77777777" w:rsidR="007D1CB8" w:rsidRDefault="007D1CB8">
      <w:r>
        <w:separator/>
      </w:r>
    </w:p>
  </w:footnote>
  <w:footnote w:type="continuationSeparator" w:id="0">
    <w:p w14:paraId="0BF12526" w14:textId="77777777" w:rsidR="007D1CB8" w:rsidRDefault="007D1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DE33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970443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OE Christian">
    <w15:presenceInfo w15:providerId="None" w15:userId="CHOE Chris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7E1"/>
    <w:rsid w:val="00164B3B"/>
    <w:rsid w:val="00287102"/>
    <w:rsid w:val="00340905"/>
    <w:rsid w:val="003A6B18"/>
    <w:rsid w:val="005B66C2"/>
    <w:rsid w:val="006543F8"/>
    <w:rsid w:val="006A0BFF"/>
    <w:rsid w:val="00770710"/>
    <w:rsid w:val="007D1CB8"/>
    <w:rsid w:val="007D3374"/>
    <w:rsid w:val="0084518D"/>
    <w:rsid w:val="00892017"/>
    <w:rsid w:val="008A6BCE"/>
    <w:rsid w:val="009164D3"/>
    <w:rsid w:val="009B44C0"/>
    <w:rsid w:val="00A50C45"/>
    <w:rsid w:val="00BA01F3"/>
    <w:rsid w:val="00BE1250"/>
    <w:rsid w:val="00BF1D78"/>
    <w:rsid w:val="00C11D0C"/>
    <w:rsid w:val="00CD5334"/>
    <w:rsid w:val="00CE37E1"/>
    <w:rsid w:val="00EB524E"/>
    <w:rsid w:val="00EC58F9"/>
    <w:rsid w:val="00F6044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8640"/>
  <w15:docId w15:val="{5A170355-C7C2-4734-88D1-F0B7B109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770710"/>
    <w:pPr>
      <w:spacing w:before="100" w:beforeAutospacing="1" w:after="100" w:afterAutospacing="1"/>
    </w:pPr>
    <w:rPr>
      <w:rFonts w:ascii="Times New Roman" w:eastAsia="Times New Roman" w:hAnsi="Times New Roman" w:cs="Times New Roman"/>
      <w:lang w:val="en-AU" w:eastAsia="zh-CN"/>
    </w:rPr>
  </w:style>
  <w:style w:type="paragraph" w:styleId="Revision">
    <w:name w:val="Revision"/>
    <w:hidden/>
    <w:semiHidden/>
    <w:rsid w:val="0034090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446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10LIT - Task 1; Section 2 Writing</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10LIT - Task 1; Section 2 Writing</dc:title>
  <dc:creator/>
  <cp:keywords/>
  <cp:lastModifiedBy>CHOE Christian</cp:lastModifiedBy>
  <cp:revision>6</cp:revision>
  <dcterms:created xsi:type="dcterms:W3CDTF">2022-06-27T11:33:00Z</dcterms:created>
  <dcterms:modified xsi:type="dcterms:W3CDTF">2022-06-28T06:21:00Z</dcterms:modified>
</cp:coreProperties>
</file>